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7D" w:rsidRPr="00080795" w:rsidRDefault="00080795" w:rsidP="00080795">
      <w:pPr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</w:pPr>
      <w:r w:rsidRPr="00080795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  <w:t>Ag</w:t>
      </w:r>
      <w:r w:rsidR="005435E8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  <w:t>h</w:t>
      </w:r>
      <w:r w:rsidRPr="00080795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  <w:t>a Syed Mehdi</w:t>
      </w:r>
    </w:p>
    <w:p w:rsidR="00080795" w:rsidRDefault="00B87313" w:rsidP="00080795">
      <w:pPr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</w:pPr>
      <w:r>
        <w:rPr>
          <w:rFonts w:ascii="Times New Roman" w:eastAsia="Times New Roman" w:hAnsi="Times New Roman" w:cs="Times New Roman"/>
          <w:noProof/>
          <w:color w:val="0B008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580C5A" wp14:editId="6ADEB874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15430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33" y="21291"/>
                <wp:lineTo x="21333" y="0"/>
                <wp:lineTo x="0" y="0"/>
              </wp:wrapPolygon>
            </wp:wrapTight>
            <wp:docPr id="1" name="Picture 1" descr="Aga Mehdi Portrai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a Mehdi Portrai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313" w:rsidRDefault="00B87313" w:rsidP="00080795">
      <w:pPr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</w:pPr>
    </w:p>
    <w:p w:rsidR="00B87313" w:rsidRDefault="00B87313" w:rsidP="00080795">
      <w:pPr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</w:pPr>
    </w:p>
    <w:p w:rsidR="00080795" w:rsidRDefault="00080795" w:rsidP="00080795">
      <w:pPr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lang w:val="en"/>
        </w:rPr>
      </w:pPr>
    </w:p>
    <w:p w:rsidR="00080795" w:rsidRDefault="00080795" w:rsidP="00080795">
      <w:pPr>
        <w:pStyle w:val="NormalWeb"/>
        <w:jc w:val="both"/>
      </w:pPr>
      <w:r w:rsidRPr="00080795">
        <w:rPr>
          <w:rFonts w:ascii="Arial" w:hAnsi="Arial" w:cs="Arial"/>
          <w:b/>
          <w:bCs/>
          <w:color w:val="202122"/>
          <w:u w:val="single"/>
          <w:lang w:val="en"/>
        </w:rPr>
        <w:t>About:</w:t>
      </w:r>
      <w:r>
        <w:rPr>
          <w:rFonts w:ascii="Arial" w:hAnsi="Arial" w:cs="Arial"/>
          <w:b/>
          <w:bCs/>
          <w:color w:val="202122"/>
          <w:u w:val="single"/>
          <w:lang w:val="en"/>
        </w:rPr>
        <w:t xml:space="preserve"> </w:t>
      </w:r>
      <w:r w:rsidRPr="00080795">
        <w:rPr>
          <w:rFonts w:ascii="Arial" w:hAnsi="Arial" w:cs="Arial"/>
          <w:color w:val="202122"/>
          <w:lang w:val="en"/>
        </w:rPr>
        <w:t>Aga Syed Mehdi was born in </w:t>
      </w:r>
      <w:proofErr w:type="spellStart"/>
      <w:r w:rsidRPr="00080795">
        <w:rPr>
          <w:rFonts w:ascii="Arial" w:hAnsi="Arial" w:cs="Arial"/>
          <w:lang w:val="en"/>
        </w:rPr>
        <w:fldChar w:fldCharType="begin"/>
      </w:r>
      <w:r w:rsidRPr="00080795">
        <w:rPr>
          <w:rFonts w:ascii="Arial" w:hAnsi="Arial" w:cs="Arial"/>
          <w:lang w:val="en"/>
        </w:rPr>
        <w:instrText xml:space="preserve"> HYPERLINK "https://en.wikipedia.org/wiki/Budgam" \o "Budgam" </w:instrText>
      </w:r>
      <w:r w:rsidRPr="00080795">
        <w:rPr>
          <w:rFonts w:ascii="Arial" w:hAnsi="Arial" w:cs="Arial"/>
          <w:lang w:val="en"/>
        </w:rPr>
        <w:fldChar w:fldCharType="separate"/>
      </w:r>
      <w:r w:rsidRPr="00080795">
        <w:rPr>
          <w:rFonts w:ascii="Arial" w:hAnsi="Arial" w:cs="Arial"/>
          <w:u w:val="single"/>
          <w:lang w:val="en"/>
        </w:rPr>
        <w:t>Budgam</w:t>
      </w:r>
      <w:proofErr w:type="spellEnd"/>
      <w:r w:rsidRPr="00080795">
        <w:rPr>
          <w:rFonts w:ascii="Arial" w:hAnsi="Arial" w:cs="Arial"/>
          <w:lang w:val="en"/>
        </w:rPr>
        <w:fldChar w:fldCharType="end"/>
      </w:r>
      <w:r w:rsidR="00791757">
        <w:rPr>
          <w:rFonts w:ascii="Arial" w:hAnsi="Arial" w:cs="Arial"/>
          <w:color w:val="202122"/>
          <w:lang w:val="en"/>
        </w:rPr>
        <w:t xml:space="preserve">. </w:t>
      </w:r>
      <w:r w:rsidRPr="00080795">
        <w:rPr>
          <w:rFonts w:ascii="Arial" w:hAnsi="Arial" w:cs="Arial"/>
          <w:color w:val="202122"/>
          <w:lang w:val="en"/>
        </w:rPr>
        <w:t xml:space="preserve">He studied at </w:t>
      </w:r>
      <w:proofErr w:type="spellStart"/>
      <w:r w:rsidRPr="00080795">
        <w:rPr>
          <w:rFonts w:ascii="Arial" w:hAnsi="Arial" w:cs="Arial"/>
          <w:color w:val="202122"/>
          <w:lang w:val="en"/>
        </w:rPr>
        <w:t>Baab-ul-Ilm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 and subsequently received </w:t>
      </w:r>
      <w:proofErr w:type="spellStart"/>
      <w:r w:rsidRPr="00080795">
        <w:rPr>
          <w:rFonts w:ascii="Arial" w:hAnsi="Arial" w:cs="Arial"/>
          <w:color w:val="202122"/>
          <w:lang w:val="en"/>
        </w:rPr>
        <w:t>Maulawi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 </w:t>
      </w:r>
      <w:proofErr w:type="spellStart"/>
      <w:r w:rsidRPr="00080795">
        <w:rPr>
          <w:rFonts w:ascii="Arial" w:hAnsi="Arial" w:cs="Arial"/>
          <w:color w:val="202122"/>
          <w:lang w:val="en"/>
        </w:rPr>
        <w:t>Fazil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 from </w:t>
      </w:r>
      <w:proofErr w:type="spellStart"/>
      <w:r w:rsidRPr="00080795">
        <w:rPr>
          <w:rFonts w:ascii="Arial" w:hAnsi="Arial" w:cs="Arial"/>
          <w:color w:val="202122"/>
          <w:lang w:val="en"/>
        </w:rPr>
        <w:t>Jamia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 Bab-</w:t>
      </w:r>
      <w:proofErr w:type="spellStart"/>
      <w:r w:rsidRPr="00080795">
        <w:rPr>
          <w:rFonts w:ascii="Arial" w:hAnsi="Arial" w:cs="Arial"/>
          <w:color w:val="202122"/>
          <w:lang w:val="en"/>
        </w:rPr>
        <w:t>ul</w:t>
      </w:r>
      <w:proofErr w:type="spellEnd"/>
      <w:r w:rsidRPr="00080795">
        <w:rPr>
          <w:rFonts w:ascii="Arial" w:hAnsi="Arial" w:cs="Arial"/>
          <w:color w:val="202122"/>
          <w:lang w:val="en"/>
        </w:rPr>
        <w:t>-</w:t>
      </w:r>
      <w:proofErr w:type="spellStart"/>
      <w:r w:rsidRPr="00080795">
        <w:rPr>
          <w:rFonts w:ascii="Arial" w:hAnsi="Arial" w:cs="Arial"/>
          <w:color w:val="202122"/>
          <w:lang w:val="en"/>
        </w:rPr>
        <w:t>Ilm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, </w:t>
      </w:r>
      <w:proofErr w:type="spellStart"/>
      <w:r w:rsidRPr="00080795">
        <w:rPr>
          <w:rFonts w:ascii="Arial" w:hAnsi="Arial" w:cs="Arial"/>
          <w:color w:val="202122"/>
          <w:lang w:val="en"/>
        </w:rPr>
        <w:t>Budgam</w:t>
      </w:r>
      <w:proofErr w:type="spellEnd"/>
      <w:r w:rsidRPr="00080795">
        <w:rPr>
          <w:rFonts w:ascii="Arial" w:hAnsi="Arial" w:cs="Arial"/>
          <w:color w:val="202122"/>
          <w:lang w:val="en"/>
        </w:rPr>
        <w:t xml:space="preserve">. </w:t>
      </w:r>
      <w:r w:rsidR="00791757">
        <w:rPr>
          <w:rFonts w:ascii="Arial" w:hAnsi="Arial" w:cs="Arial"/>
          <w:color w:val="202122"/>
          <w:lang w:val="en"/>
        </w:rPr>
        <w:t xml:space="preserve">He joined </w:t>
      </w:r>
      <w:proofErr w:type="spellStart"/>
      <w:r w:rsidR="00791757">
        <w:rPr>
          <w:rFonts w:ascii="Arial" w:hAnsi="Arial" w:cs="Arial"/>
          <w:color w:val="202122"/>
          <w:lang w:val="en"/>
        </w:rPr>
        <w:t>Anjuman</w:t>
      </w:r>
      <w:proofErr w:type="spellEnd"/>
      <w:r w:rsidR="00791757">
        <w:rPr>
          <w:rFonts w:ascii="Arial" w:hAnsi="Arial" w:cs="Arial"/>
          <w:color w:val="202122"/>
          <w:lang w:val="en"/>
        </w:rPr>
        <w:t xml:space="preserve"> E </w:t>
      </w:r>
      <w:proofErr w:type="spellStart"/>
      <w:r w:rsidR="00791757">
        <w:rPr>
          <w:rFonts w:ascii="Arial" w:hAnsi="Arial" w:cs="Arial"/>
          <w:color w:val="202122"/>
          <w:lang w:val="en"/>
        </w:rPr>
        <w:t>Sharie</w:t>
      </w:r>
      <w:proofErr w:type="spellEnd"/>
      <w:r w:rsidR="00791757">
        <w:rPr>
          <w:rFonts w:ascii="Arial" w:hAnsi="Arial" w:cs="Arial"/>
          <w:color w:val="202122"/>
          <w:lang w:val="en"/>
        </w:rPr>
        <w:t xml:space="preserve"> Shia </w:t>
      </w:r>
      <w:r w:rsidRPr="00080795">
        <w:rPr>
          <w:rFonts w:ascii="Arial" w:hAnsi="Arial" w:cs="Arial"/>
          <w:color w:val="202122"/>
          <w:lang w:val="en"/>
        </w:rPr>
        <w:t>as a member by the age of 22. He rose into prominence among the people for his philanthropic works. Later he joined </w:t>
      </w:r>
      <w:hyperlink r:id="rId7" w:tooltip="Indian National Congress" w:history="1">
        <w:r w:rsidRPr="00080795">
          <w:rPr>
            <w:rFonts w:ascii="Arial" w:hAnsi="Arial" w:cs="Arial"/>
            <w:lang w:val="en"/>
          </w:rPr>
          <w:t>Indian National Congress</w:t>
        </w:r>
      </w:hyperlink>
      <w:r w:rsidRPr="00080795">
        <w:rPr>
          <w:rFonts w:ascii="Arial" w:hAnsi="Arial" w:cs="Arial"/>
          <w:lang w:val="en"/>
        </w:rPr>
        <w:t> </w:t>
      </w:r>
      <w:r w:rsidRPr="00080795">
        <w:rPr>
          <w:rFonts w:ascii="Arial" w:hAnsi="Arial" w:cs="Arial"/>
          <w:color w:val="202122"/>
          <w:lang w:val="en"/>
        </w:rPr>
        <w:t xml:space="preserve">and participated in MP elections in 1998. During the time of </w:t>
      </w:r>
      <w:proofErr w:type="gramStart"/>
      <w:r w:rsidRPr="00080795">
        <w:rPr>
          <w:rFonts w:ascii="Arial" w:hAnsi="Arial" w:cs="Arial"/>
          <w:color w:val="202122"/>
          <w:lang w:val="en"/>
        </w:rPr>
        <w:t>1990's</w:t>
      </w:r>
      <w:r w:rsidR="00791757">
        <w:rPr>
          <w:rFonts w:ascii="Arial" w:hAnsi="Arial" w:cs="Arial"/>
          <w:color w:val="202122"/>
          <w:lang w:val="en"/>
        </w:rPr>
        <w:t xml:space="preserve"> </w:t>
      </w:r>
      <w:r w:rsidRPr="00080795">
        <w:rPr>
          <w:rFonts w:ascii="Arial" w:hAnsi="Arial" w:cs="Arial"/>
          <w:lang w:val="en"/>
        </w:rPr>
        <w:t> </w:t>
      </w:r>
      <w:proofErr w:type="gramEnd"/>
      <w:r w:rsidRPr="00080795">
        <w:fldChar w:fldCharType="begin"/>
      </w:r>
      <w:r w:rsidRPr="00080795">
        <w:instrText xml:space="preserve"> HYPERLINK "https://en.wikipedia.org/wiki/Kashmir_conflict" \o "Kashmir conflict" </w:instrText>
      </w:r>
      <w:r w:rsidRPr="00080795">
        <w:fldChar w:fldCharType="separate"/>
      </w:r>
      <w:r w:rsidRPr="00080795">
        <w:rPr>
          <w:rFonts w:ascii="Arial" w:hAnsi="Arial" w:cs="Arial"/>
          <w:lang w:val="en"/>
        </w:rPr>
        <w:t>Kashmir insurgency</w:t>
      </w:r>
      <w:r w:rsidRPr="00080795">
        <w:rPr>
          <w:rFonts w:ascii="Arial" w:hAnsi="Arial" w:cs="Arial"/>
          <w:lang w:val="en"/>
        </w:rPr>
        <w:fldChar w:fldCharType="end"/>
      </w:r>
      <w:r w:rsidRPr="00080795">
        <w:rPr>
          <w:rFonts w:ascii="Arial" w:hAnsi="Arial" w:cs="Arial"/>
          <w:lang w:val="en"/>
        </w:rPr>
        <w:t>.</w:t>
      </w:r>
      <w:r w:rsidRPr="00080795">
        <w:rPr>
          <w:rFonts w:ascii="Arial" w:hAnsi="Arial" w:cs="Arial"/>
          <w:color w:val="202122"/>
          <w:lang w:val="en"/>
        </w:rPr>
        <w:t xml:space="preserve"> Aga Mehdi was born to Shia religious scholar </w:t>
      </w:r>
      <w:proofErr w:type="spellStart"/>
      <w:r w:rsidRPr="00080795">
        <w:rPr>
          <w:rFonts w:ascii="Arial" w:hAnsi="Arial" w:cs="Arial"/>
          <w:lang w:val="en"/>
        </w:rPr>
        <w:fldChar w:fldCharType="begin"/>
      </w:r>
      <w:r w:rsidRPr="00080795">
        <w:rPr>
          <w:rFonts w:ascii="Arial" w:hAnsi="Arial" w:cs="Arial"/>
          <w:lang w:val="en"/>
        </w:rPr>
        <w:instrText xml:space="preserve"> HYPERLINK "https://en.wikipedia.org/wiki/Aga_Syed_Mustafa_Moosavi" \o "Aga Syed Mustafa Moosavi" </w:instrText>
      </w:r>
      <w:r w:rsidRPr="00080795">
        <w:rPr>
          <w:rFonts w:ascii="Arial" w:hAnsi="Arial" w:cs="Arial"/>
          <w:lang w:val="en"/>
        </w:rPr>
        <w:fldChar w:fldCharType="separate"/>
      </w:r>
      <w:r w:rsidRPr="00080795">
        <w:rPr>
          <w:rFonts w:ascii="Arial" w:hAnsi="Arial" w:cs="Arial"/>
          <w:lang w:val="en"/>
        </w:rPr>
        <w:t>Ayatullah</w:t>
      </w:r>
      <w:proofErr w:type="spellEnd"/>
      <w:r w:rsidRPr="00080795">
        <w:rPr>
          <w:rFonts w:ascii="Arial" w:hAnsi="Arial" w:cs="Arial"/>
          <w:lang w:val="en"/>
        </w:rPr>
        <w:t xml:space="preserve"> Aga Syed Mustafa</w:t>
      </w:r>
      <w:r w:rsidRPr="00080795">
        <w:rPr>
          <w:rFonts w:ascii="Arial" w:hAnsi="Arial" w:cs="Arial"/>
          <w:lang w:val="en"/>
        </w:rPr>
        <w:fldChar w:fldCharType="end"/>
      </w:r>
      <w:r w:rsidRPr="00080795">
        <w:rPr>
          <w:rFonts w:ascii="Arial" w:hAnsi="Arial" w:cs="Arial"/>
          <w:color w:val="202122"/>
          <w:lang w:val="en"/>
        </w:rPr>
        <w:t> on 19 February 1959.</w:t>
      </w:r>
      <w:r w:rsidRPr="00080795">
        <w:rPr>
          <w:rFonts w:ascii="Arial" w:hAnsi="Arial" w:cs="Arial"/>
        </w:rPr>
        <w:t xml:space="preserve"> Agha Syed Mehdi, a prominent Kashmiri Shia leader was killed along with three of his security guards in a powerful blast at village </w:t>
      </w:r>
      <w:proofErr w:type="spellStart"/>
      <w:r w:rsidRPr="00080795">
        <w:rPr>
          <w:rFonts w:ascii="Arial" w:hAnsi="Arial" w:cs="Arial"/>
        </w:rPr>
        <w:t>Kanihama</w:t>
      </w:r>
      <w:proofErr w:type="spellEnd"/>
      <w:r w:rsidRPr="00080795">
        <w:rPr>
          <w:rFonts w:ascii="Arial" w:hAnsi="Arial" w:cs="Arial"/>
        </w:rPr>
        <w:t xml:space="preserve"> in </w:t>
      </w:r>
      <w:proofErr w:type="spellStart"/>
      <w:r w:rsidRPr="00080795">
        <w:rPr>
          <w:rFonts w:ascii="Arial" w:hAnsi="Arial" w:cs="Arial"/>
        </w:rPr>
        <w:t>Budgam</w:t>
      </w:r>
      <w:proofErr w:type="spellEnd"/>
      <w:r w:rsidRPr="00080795">
        <w:rPr>
          <w:rFonts w:ascii="Arial" w:hAnsi="Arial" w:cs="Arial"/>
        </w:rPr>
        <w:t xml:space="preserve"> district of Jammu and Kashmir on Friday afternoon</w:t>
      </w:r>
      <w:r>
        <w:t>.</w:t>
      </w:r>
    </w:p>
    <w:p w:rsidR="00791757" w:rsidRDefault="00791757" w:rsidP="00080795">
      <w:pPr>
        <w:pStyle w:val="NormalWeb"/>
        <w:jc w:val="both"/>
        <w:rPr>
          <w:rFonts w:ascii="Arial" w:hAnsi="Arial" w:cs="Arial"/>
          <w:color w:val="000000"/>
        </w:rPr>
      </w:pPr>
      <w:proofErr w:type="spellStart"/>
      <w:r w:rsidRPr="00791757">
        <w:rPr>
          <w:rFonts w:ascii="Arial" w:hAnsi="Arial" w:cs="Arial"/>
          <w:b/>
          <w:u w:val="single"/>
        </w:rPr>
        <w:t>Murderd</w:t>
      </w:r>
      <w:proofErr w:type="spellEnd"/>
      <w:r w:rsidRPr="00791757">
        <w:rPr>
          <w:rFonts w:ascii="Arial" w:hAnsi="Arial" w:cs="Arial"/>
          <w:b/>
          <w:u w:val="single"/>
        </w:rPr>
        <w:t xml:space="preserve"> on</w:t>
      </w:r>
      <w:r>
        <w:rPr>
          <w:rFonts w:ascii="Arial" w:hAnsi="Arial" w:cs="Arial"/>
          <w:b/>
          <w:u w:val="single"/>
        </w:rPr>
        <w:t xml:space="preserve">:  </w:t>
      </w:r>
      <w:r w:rsidRPr="00791757">
        <w:rPr>
          <w:rFonts w:ascii="Arial" w:hAnsi="Arial" w:cs="Arial"/>
          <w:color w:val="000000"/>
        </w:rPr>
        <w:t>3 November 2000</w:t>
      </w:r>
      <w:r>
        <w:rPr>
          <w:rFonts w:ascii="Arial" w:hAnsi="Arial" w:cs="Arial"/>
          <w:color w:val="000000"/>
        </w:rPr>
        <w:t>.</w:t>
      </w:r>
      <w:r w:rsidR="00B87313" w:rsidRPr="00B87313">
        <w:rPr>
          <w:noProof/>
          <w:color w:val="0B0080"/>
          <w:sz w:val="18"/>
          <w:szCs w:val="18"/>
        </w:rPr>
        <w:t xml:space="preserve"> </w:t>
      </w:r>
    </w:p>
    <w:p w:rsidR="00791757" w:rsidRDefault="00791757" w:rsidP="00080795">
      <w:pPr>
        <w:pStyle w:val="NormalWeb"/>
        <w:jc w:val="both"/>
        <w:rPr>
          <w:rFonts w:ascii="Arial" w:hAnsi="Arial" w:cs="Arial"/>
          <w:color w:val="202122"/>
          <w:lang w:val="en"/>
        </w:rPr>
      </w:pPr>
      <w:r w:rsidRPr="00791757">
        <w:rPr>
          <w:rFonts w:ascii="Arial" w:hAnsi="Arial" w:cs="Arial"/>
          <w:b/>
          <w:color w:val="000000"/>
          <w:u w:val="single"/>
        </w:rPr>
        <w:t>Attack details:</w:t>
      </w:r>
      <w:r>
        <w:rPr>
          <w:rFonts w:ascii="Arial" w:hAnsi="Arial" w:cs="Arial"/>
          <w:color w:val="000000"/>
        </w:rPr>
        <w:t xml:space="preserve"> </w:t>
      </w:r>
      <w:r w:rsidRPr="00791757">
        <w:rPr>
          <w:rFonts w:ascii="Arial" w:hAnsi="Arial" w:cs="Arial"/>
          <w:color w:val="202122"/>
          <w:lang w:val="en"/>
        </w:rPr>
        <w:t>On 3 November 2000, Aga Syed Mehdi was assassinated in a powerful IED blast on the way to </w:t>
      </w:r>
      <w:proofErr w:type="spellStart"/>
      <w:r w:rsidRPr="00791757">
        <w:rPr>
          <w:rFonts w:ascii="Arial" w:hAnsi="Arial" w:cs="Arial"/>
          <w:lang w:val="en"/>
        </w:rPr>
        <w:fldChar w:fldCharType="begin"/>
      </w:r>
      <w:r w:rsidRPr="00791757">
        <w:rPr>
          <w:rFonts w:ascii="Arial" w:hAnsi="Arial" w:cs="Arial"/>
          <w:lang w:val="en"/>
        </w:rPr>
        <w:instrText xml:space="preserve"> HYPERLINK "https://en.wikipedia.org/wiki/Magam" \o "Magam" </w:instrText>
      </w:r>
      <w:r w:rsidRPr="00791757">
        <w:rPr>
          <w:rFonts w:ascii="Arial" w:hAnsi="Arial" w:cs="Arial"/>
          <w:lang w:val="en"/>
        </w:rPr>
        <w:fldChar w:fldCharType="separate"/>
      </w:r>
      <w:r w:rsidRPr="00791757">
        <w:rPr>
          <w:rFonts w:ascii="Arial" w:hAnsi="Arial" w:cs="Arial"/>
          <w:lang w:val="en"/>
        </w:rPr>
        <w:t>Magam</w:t>
      </w:r>
      <w:proofErr w:type="spellEnd"/>
      <w:r w:rsidRPr="00791757">
        <w:rPr>
          <w:rFonts w:ascii="Arial" w:hAnsi="Arial" w:cs="Arial"/>
          <w:lang w:val="en"/>
        </w:rPr>
        <w:fldChar w:fldCharType="end"/>
      </w:r>
      <w:r w:rsidRPr="00791757">
        <w:rPr>
          <w:rFonts w:ascii="Arial" w:hAnsi="Arial" w:cs="Arial"/>
          <w:color w:val="202122"/>
          <w:lang w:val="en"/>
        </w:rPr>
        <w:t xml:space="preserve"> along with his three security personnel and two supporters at </w:t>
      </w:r>
      <w:proofErr w:type="spellStart"/>
      <w:r w:rsidRPr="00791757">
        <w:rPr>
          <w:rFonts w:ascii="Arial" w:hAnsi="Arial" w:cs="Arial"/>
          <w:color w:val="202122"/>
          <w:lang w:val="en"/>
        </w:rPr>
        <w:t>Kanihama-Magam</w:t>
      </w:r>
      <w:proofErr w:type="spellEnd"/>
      <w:r w:rsidRPr="00791757">
        <w:rPr>
          <w:rFonts w:ascii="Arial" w:hAnsi="Arial" w:cs="Arial"/>
          <w:color w:val="202122"/>
          <w:lang w:val="en"/>
        </w:rPr>
        <w:t xml:space="preserve"> road, Central </w:t>
      </w:r>
      <w:proofErr w:type="spellStart"/>
      <w:r w:rsidRPr="00791757">
        <w:rPr>
          <w:rFonts w:ascii="Arial" w:hAnsi="Arial" w:cs="Arial"/>
          <w:color w:val="202122"/>
          <w:lang w:val="en"/>
        </w:rPr>
        <w:t>Budgam</w:t>
      </w:r>
      <w:proofErr w:type="spellEnd"/>
      <w:r>
        <w:rPr>
          <w:rFonts w:ascii="Arial" w:hAnsi="Arial" w:cs="Arial"/>
          <w:color w:val="202122"/>
          <w:lang w:val="en"/>
        </w:rPr>
        <w:t>.</w:t>
      </w:r>
    </w:p>
    <w:p w:rsidR="00791757" w:rsidRDefault="00791757" w:rsidP="00080795">
      <w:pPr>
        <w:pStyle w:val="NormalWeb"/>
        <w:jc w:val="both"/>
        <w:rPr>
          <w:rFonts w:ascii="Arial" w:hAnsi="Arial" w:cs="Arial"/>
          <w:color w:val="202122"/>
          <w:lang w:val="en"/>
        </w:rPr>
      </w:pPr>
      <w:r w:rsidRPr="00791757">
        <w:rPr>
          <w:rFonts w:ascii="Arial" w:hAnsi="Arial" w:cs="Arial"/>
          <w:b/>
          <w:color w:val="202122"/>
          <w:u w:val="single"/>
          <w:lang w:val="en"/>
        </w:rPr>
        <w:t>Reason to him target:</w:t>
      </w:r>
      <w:r>
        <w:rPr>
          <w:rFonts w:ascii="Arial" w:hAnsi="Arial" w:cs="Arial"/>
          <w:b/>
          <w:color w:val="202122"/>
          <w:u w:val="single"/>
          <w:lang w:val="en"/>
        </w:rPr>
        <w:t xml:space="preserve"> </w:t>
      </w:r>
      <w:r w:rsidRPr="00791757">
        <w:rPr>
          <w:rFonts w:ascii="Arial" w:hAnsi="Arial" w:cs="Arial"/>
        </w:rPr>
        <w:t>Shia leader</w:t>
      </w:r>
      <w:r w:rsidR="006A3287">
        <w:rPr>
          <w:rFonts w:ascii="Arial" w:hAnsi="Arial" w:cs="Arial"/>
        </w:rPr>
        <w:t xml:space="preserve"> </w:t>
      </w:r>
      <w:r w:rsidR="006A3287">
        <w:rPr>
          <w:rFonts w:ascii="Arial" w:hAnsi="Arial" w:cs="Arial"/>
          <w:color w:val="202122"/>
          <w:lang w:val="en"/>
        </w:rPr>
        <w:t xml:space="preserve">and he joined </w:t>
      </w:r>
      <w:proofErr w:type="spellStart"/>
      <w:r w:rsidR="006A3287">
        <w:rPr>
          <w:rFonts w:ascii="Arial" w:hAnsi="Arial" w:cs="Arial"/>
          <w:color w:val="202122"/>
          <w:lang w:val="en"/>
        </w:rPr>
        <w:t>Anjuman</w:t>
      </w:r>
      <w:proofErr w:type="spellEnd"/>
      <w:r w:rsidR="006A3287">
        <w:rPr>
          <w:rFonts w:ascii="Arial" w:hAnsi="Arial" w:cs="Arial"/>
          <w:color w:val="202122"/>
          <w:lang w:val="en"/>
        </w:rPr>
        <w:t xml:space="preserve"> E </w:t>
      </w:r>
      <w:proofErr w:type="spellStart"/>
      <w:r w:rsidR="006A3287">
        <w:rPr>
          <w:rFonts w:ascii="Arial" w:hAnsi="Arial" w:cs="Arial"/>
          <w:color w:val="202122"/>
          <w:lang w:val="en"/>
        </w:rPr>
        <w:t>Sharie</w:t>
      </w:r>
      <w:proofErr w:type="spellEnd"/>
      <w:r w:rsidR="006A3287">
        <w:rPr>
          <w:rFonts w:ascii="Arial" w:hAnsi="Arial" w:cs="Arial"/>
          <w:color w:val="202122"/>
          <w:lang w:val="en"/>
        </w:rPr>
        <w:t xml:space="preserve"> </w:t>
      </w:r>
      <w:proofErr w:type="gramStart"/>
      <w:r w:rsidR="006A3287">
        <w:rPr>
          <w:rFonts w:ascii="Arial" w:hAnsi="Arial" w:cs="Arial"/>
          <w:color w:val="202122"/>
          <w:lang w:val="en"/>
        </w:rPr>
        <w:t>Shia</w:t>
      </w:r>
      <w:r w:rsidR="006A3287">
        <w:rPr>
          <w:rFonts w:ascii="Arial" w:hAnsi="Arial" w:cs="Arial"/>
          <w:color w:val="0B0080"/>
          <w:sz w:val="17"/>
          <w:szCs w:val="17"/>
          <w:u w:val="single"/>
          <w:vertAlign w:val="superscript"/>
          <w:lang w:val="en"/>
        </w:rPr>
        <w:t>[</w:t>
      </w:r>
      <w:proofErr w:type="gramEnd"/>
      <w:r w:rsidRPr="006A3287">
        <w:rPr>
          <w:rFonts w:ascii="Arial" w:hAnsi="Arial" w:cs="Arial"/>
          <w:color w:val="202122"/>
          <w:lang w:val="en"/>
        </w:rPr>
        <w:t> as a member</w:t>
      </w:r>
      <w:r w:rsidR="006A3287">
        <w:rPr>
          <w:rFonts w:ascii="Arial" w:hAnsi="Arial" w:cs="Arial"/>
          <w:color w:val="202122"/>
          <w:lang w:val="en"/>
        </w:rPr>
        <w:t>.</w:t>
      </w:r>
    </w:p>
    <w:p w:rsidR="006A3287" w:rsidRPr="006A3287" w:rsidRDefault="006A3287" w:rsidP="00080795">
      <w:pPr>
        <w:pStyle w:val="NormalWeb"/>
        <w:jc w:val="both"/>
        <w:rPr>
          <w:rFonts w:ascii="Arial" w:hAnsi="Arial" w:cs="Arial"/>
          <w:color w:val="202122"/>
          <w:u w:val="single"/>
          <w:lang w:val="en"/>
        </w:rPr>
      </w:pPr>
      <w:r w:rsidRPr="006A3287">
        <w:rPr>
          <w:rFonts w:ascii="Arial" w:hAnsi="Arial" w:cs="Arial"/>
          <w:b/>
          <w:color w:val="202122"/>
          <w:u w:val="single"/>
          <w:lang w:val="en"/>
        </w:rPr>
        <w:t>Occupation:</w:t>
      </w:r>
      <w:r>
        <w:rPr>
          <w:rFonts w:ascii="Arial" w:hAnsi="Arial" w:cs="Arial"/>
          <w:b/>
          <w:color w:val="202122"/>
          <w:u w:val="single"/>
          <w:lang w:val="en"/>
        </w:rPr>
        <w:t xml:space="preserve"> </w:t>
      </w:r>
      <w:proofErr w:type="spellStart"/>
      <w:r w:rsidRPr="006A3287">
        <w:rPr>
          <w:rFonts w:ascii="Arial" w:hAnsi="Arial" w:cs="Arial"/>
          <w:bCs/>
          <w:color w:val="202122"/>
          <w:lang w:val="en"/>
        </w:rPr>
        <w:t>Shaheed</w:t>
      </w:r>
      <w:proofErr w:type="spellEnd"/>
      <w:r w:rsidRPr="006A3287">
        <w:rPr>
          <w:rFonts w:ascii="Arial" w:hAnsi="Arial" w:cs="Arial"/>
          <w:bCs/>
          <w:color w:val="202122"/>
          <w:lang w:val="en"/>
        </w:rPr>
        <w:t xml:space="preserve"> Aga Syed Mehdi</w:t>
      </w:r>
      <w:r w:rsidRPr="006A3287">
        <w:rPr>
          <w:rFonts w:ascii="Arial" w:hAnsi="Arial" w:cs="Arial"/>
          <w:color w:val="202122"/>
          <w:lang w:val="en"/>
        </w:rPr>
        <w:t> was a prominent</w:t>
      </w:r>
      <w:r>
        <w:rPr>
          <w:rFonts w:ascii="Arial" w:hAnsi="Arial" w:cs="Arial"/>
          <w:color w:val="202122"/>
          <w:lang w:val="en"/>
        </w:rPr>
        <w:t xml:space="preserve"> </w:t>
      </w:r>
      <w:hyperlink r:id="rId8" w:tooltip="Kashmir" w:history="1">
        <w:r w:rsidRPr="006A3287">
          <w:rPr>
            <w:rFonts w:ascii="Arial" w:hAnsi="Arial" w:cs="Arial"/>
            <w:lang w:val="en"/>
          </w:rPr>
          <w:t>Kashmiri</w:t>
        </w:r>
      </w:hyperlink>
      <w:r w:rsidRPr="006A3287">
        <w:rPr>
          <w:rFonts w:ascii="Arial" w:hAnsi="Arial" w:cs="Arial"/>
          <w:lang w:val="en"/>
        </w:rPr>
        <w:t> </w:t>
      </w:r>
      <w:hyperlink r:id="rId9" w:tooltip="Shia Islam" w:history="1">
        <w:r w:rsidRPr="006A3287">
          <w:rPr>
            <w:rFonts w:ascii="Arial" w:hAnsi="Arial" w:cs="Arial"/>
            <w:lang w:val="en"/>
          </w:rPr>
          <w:t>Shia</w:t>
        </w:r>
      </w:hyperlink>
      <w:r w:rsidRPr="006A3287">
        <w:rPr>
          <w:rFonts w:ascii="Arial" w:hAnsi="Arial" w:cs="Arial"/>
          <w:lang w:val="en"/>
        </w:rPr>
        <w:t> </w:t>
      </w:r>
      <w:r w:rsidRPr="006A3287">
        <w:rPr>
          <w:rFonts w:ascii="Arial" w:hAnsi="Arial" w:cs="Arial"/>
          <w:color w:val="202122"/>
          <w:lang w:val="en"/>
        </w:rPr>
        <w:t>leader and social activist</w:t>
      </w:r>
      <w:r>
        <w:rPr>
          <w:rFonts w:ascii="Arial" w:hAnsi="Arial" w:cs="Arial"/>
          <w:color w:val="202122"/>
          <w:lang w:val="en"/>
        </w:rPr>
        <w:t>.</w:t>
      </w:r>
      <w:r w:rsidR="00B87313" w:rsidRPr="00B87313">
        <w:t xml:space="preserve"> </w:t>
      </w:r>
    </w:p>
    <w:p w:rsidR="006A3287" w:rsidRPr="00B87313" w:rsidRDefault="00B87313" w:rsidP="006A3287">
      <w:pPr>
        <w:pStyle w:val="NormalWeb"/>
        <w:shd w:val="clear" w:color="auto" w:fill="FFFFFF"/>
        <w:spacing w:before="0" w:beforeAutospacing="0" w:after="300" w:afterAutospacing="0" w:line="390" w:lineRule="atLeast"/>
        <w:textAlignment w:val="baseline"/>
        <w:rPr>
          <w:rFonts w:ascii="Helvetica" w:hAnsi="Helvetica"/>
        </w:rPr>
      </w:pPr>
      <w:proofErr w:type="gramStart"/>
      <w:r>
        <w:rPr>
          <w:rFonts w:ascii="Arial" w:hAnsi="Arial" w:cs="Arial"/>
          <w:b/>
          <w:color w:val="202122"/>
          <w:u w:val="single"/>
          <w:lang w:val="en"/>
        </w:rPr>
        <w:t>Belief</w:t>
      </w:r>
      <w:r>
        <w:rPr>
          <w:rFonts w:ascii="Arial" w:hAnsi="Arial" w:cs="Arial"/>
          <w:color w:val="202122"/>
          <w:lang w:val="en"/>
        </w:rPr>
        <w:t xml:space="preserve"> :</w:t>
      </w:r>
      <w:proofErr w:type="gramEnd"/>
      <w:r>
        <w:rPr>
          <w:rFonts w:ascii="Arial" w:hAnsi="Arial" w:cs="Arial"/>
          <w:color w:val="202122"/>
          <w:lang w:val="en"/>
        </w:rPr>
        <w:t xml:space="preserve"> </w:t>
      </w:r>
      <w:r w:rsidRPr="00B87313">
        <w:rPr>
          <w:rFonts w:ascii="Arial" w:hAnsi="Arial" w:cs="Arial"/>
          <w:color w:val="202122"/>
          <w:lang w:val="en"/>
        </w:rPr>
        <w:t xml:space="preserve">Aga </w:t>
      </w:r>
      <w:proofErr w:type="spellStart"/>
      <w:r w:rsidRPr="00B87313">
        <w:rPr>
          <w:rFonts w:ascii="Arial" w:hAnsi="Arial" w:cs="Arial"/>
          <w:color w:val="202122"/>
          <w:lang w:val="en"/>
        </w:rPr>
        <w:t>Hasan</w:t>
      </w:r>
      <w:proofErr w:type="spellEnd"/>
      <w:r w:rsidRPr="00B87313">
        <w:rPr>
          <w:rFonts w:ascii="Arial" w:hAnsi="Arial" w:cs="Arial"/>
          <w:color w:val="202122"/>
          <w:lang w:val="en"/>
        </w:rPr>
        <w:t xml:space="preserve"> described Agha Syed Mehdi as leading luminary and a messiah of poor whose departure from this world was described as a great loss to the people of the state in general and the people of </w:t>
      </w:r>
      <w:proofErr w:type="spellStart"/>
      <w:r w:rsidRPr="00B87313">
        <w:rPr>
          <w:rFonts w:ascii="Arial" w:hAnsi="Arial" w:cs="Arial"/>
          <w:color w:val="202122"/>
          <w:lang w:val="en"/>
        </w:rPr>
        <w:t>Budgam</w:t>
      </w:r>
      <w:proofErr w:type="spellEnd"/>
      <w:r w:rsidRPr="00B87313">
        <w:rPr>
          <w:rFonts w:ascii="Arial" w:hAnsi="Arial" w:cs="Arial"/>
          <w:color w:val="202122"/>
          <w:lang w:val="en"/>
        </w:rPr>
        <w:t xml:space="preserve"> in particular. Special prayers were organized in the memory of the departed soul</w:t>
      </w:r>
      <w:r w:rsidR="002C0614" w:rsidRPr="00B87313">
        <w:rPr>
          <w:rFonts w:ascii="Helvetica" w:hAnsi="Helvetica"/>
        </w:rPr>
        <w:t>.</w:t>
      </w:r>
    </w:p>
    <w:p w:rsidR="006A3287" w:rsidRDefault="006A3287" w:rsidP="006A3287">
      <w:pPr>
        <w:pStyle w:val="NormalWeb"/>
        <w:shd w:val="clear" w:color="auto" w:fill="FFFFFF"/>
        <w:spacing w:before="0" w:beforeAutospacing="0" w:after="300" w:afterAutospacing="0" w:line="390" w:lineRule="atLeast"/>
        <w:textAlignment w:val="baseline"/>
        <w:rPr>
          <w:ins w:id="0" w:author="Unknown"/>
          <w:rFonts w:ascii="Helvetica" w:hAnsi="Helvetica"/>
          <w:color w:val="333333"/>
        </w:rPr>
      </w:pPr>
      <w:r w:rsidRPr="006A3287">
        <w:rPr>
          <w:rFonts w:ascii="Helvetica" w:hAnsi="Helvetica"/>
          <w:b/>
          <w:color w:val="333333"/>
          <w:u w:val="single"/>
        </w:rPr>
        <w:t>Reaction of local population:</w:t>
      </w:r>
      <w:r w:rsidRPr="006A3287">
        <w:rPr>
          <w:rFonts w:ascii="Helvetica" w:hAnsi="Helvetica"/>
          <w:color w:val="333333"/>
        </w:rPr>
        <w:t xml:space="preserve"> </w:t>
      </w:r>
      <w:r w:rsidRPr="006A3287">
        <w:rPr>
          <w:rFonts w:ascii="Arial" w:hAnsi="Arial" w:cs="Arial"/>
          <w:lang w:val="en"/>
        </w:rPr>
        <w:t xml:space="preserve">During his funeral </w:t>
      </w:r>
      <w:proofErr w:type="spellStart"/>
      <w:proofErr w:type="gramStart"/>
      <w:r w:rsidRPr="006A3287">
        <w:rPr>
          <w:rFonts w:ascii="Arial" w:hAnsi="Arial" w:cs="Arial"/>
          <w:lang w:val="en"/>
        </w:rPr>
        <w:t>kashmiri</w:t>
      </w:r>
      <w:proofErr w:type="spellEnd"/>
      <w:proofErr w:type="gramEnd"/>
      <w:r w:rsidRPr="006A3287">
        <w:rPr>
          <w:rFonts w:ascii="Arial" w:hAnsi="Arial" w:cs="Arial"/>
          <w:lang w:val="en"/>
        </w:rPr>
        <w:t> </w:t>
      </w:r>
      <w:proofErr w:type="spellStart"/>
      <w:r w:rsidRPr="006A3287">
        <w:rPr>
          <w:rFonts w:ascii="Arial" w:hAnsi="Arial" w:cs="Arial"/>
          <w:lang w:val="en"/>
        </w:rPr>
        <w:fldChar w:fldCharType="begin"/>
      </w:r>
      <w:r w:rsidRPr="006A3287">
        <w:rPr>
          <w:rFonts w:ascii="Arial" w:hAnsi="Arial" w:cs="Arial"/>
          <w:lang w:val="en"/>
        </w:rPr>
        <w:instrText xml:space="preserve"> HYPERLINK "https://en.wikipedia.org/wiki/Pandit" \o "Pandit" </w:instrText>
      </w:r>
      <w:r w:rsidRPr="006A3287">
        <w:rPr>
          <w:rFonts w:ascii="Arial" w:hAnsi="Arial" w:cs="Arial"/>
          <w:lang w:val="en"/>
        </w:rPr>
        <w:fldChar w:fldCharType="separate"/>
      </w:r>
      <w:r w:rsidRPr="006A3287">
        <w:rPr>
          <w:rFonts w:ascii="Arial" w:hAnsi="Arial" w:cs="Arial"/>
          <w:u w:val="single"/>
          <w:lang w:val="en"/>
        </w:rPr>
        <w:t>pandit</w:t>
      </w:r>
      <w:proofErr w:type="spellEnd"/>
      <w:r w:rsidRPr="006A3287">
        <w:rPr>
          <w:rFonts w:ascii="Arial" w:hAnsi="Arial" w:cs="Arial"/>
          <w:lang w:val="en"/>
        </w:rPr>
        <w:fldChar w:fldCharType="end"/>
      </w:r>
      <w:r w:rsidRPr="006A3287">
        <w:rPr>
          <w:rFonts w:ascii="Arial" w:hAnsi="Arial" w:cs="Arial"/>
          <w:lang w:val="en"/>
        </w:rPr>
        <w:t xml:space="preserve"> women of </w:t>
      </w:r>
      <w:proofErr w:type="spellStart"/>
      <w:r w:rsidRPr="006A3287">
        <w:rPr>
          <w:rFonts w:ascii="Arial" w:hAnsi="Arial" w:cs="Arial"/>
          <w:lang w:val="en"/>
        </w:rPr>
        <w:t>Budgam</w:t>
      </w:r>
      <w:proofErr w:type="spellEnd"/>
      <w:r w:rsidRPr="006A3287">
        <w:rPr>
          <w:rFonts w:ascii="Arial" w:hAnsi="Arial" w:cs="Arial"/>
          <w:lang w:val="en"/>
        </w:rPr>
        <w:t xml:space="preserve"> were heard crying "</w:t>
      </w:r>
      <w:proofErr w:type="spellStart"/>
      <w:r w:rsidRPr="006A3287">
        <w:rPr>
          <w:rFonts w:ascii="Arial" w:hAnsi="Arial" w:cs="Arial"/>
          <w:i/>
          <w:iCs/>
          <w:lang w:val="en"/>
        </w:rPr>
        <w:t>Bayo</w:t>
      </w:r>
      <w:proofErr w:type="spellEnd"/>
      <w:r w:rsidRPr="006A3287">
        <w:rPr>
          <w:rFonts w:ascii="Arial" w:hAnsi="Arial" w:cs="Arial"/>
          <w:i/>
          <w:iCs/>
          <w:lang w:val="en"/>
        </w:rPr>
        <w:t xml:space="preserve"> </w:t>
      </w:r>
      <w:proofErr w:type="spellStart"/>
      <w:r w:rsidRPr="006A3287">
        <w:rPr>
          <w:rFonts w:ascii="Arial" w:hAnsi="Arial" w:cs="Arial"/>
          <w:i/>
          <w:iCs/>
          <w:lang w:val="en"/>
        </w:rPr>
        <w:t>asi</w:t>
      </w:r>
      <w:proofErr w:type="spellEnd"/>
      <w:r w:rsidRPr="006A3287">
        <w:rPr>
          <w:rFonts w:ascii="Arial" w:hAnsi="Arial" w:cs="Arial"/>
          <w:i/>
          <w:iCs/>
          <w:lang w:val="en"/>
        </w:rPr>
        <w:t xml:space="preserve"> </w:t>
      </w:r>
      <w:proofErr w:type="spellStart"/>
      <w:r w:rsidRPr="006A3287">
        <w:rPr>
          <w:rFonts w:ascii="Arial" w:hAnsi="Arial" w:cs="Arial"/>
          <w:i/>
          <w:iCs/>
          <w:lang w:val="en"/>
        </w:rPr>
        <w:t>kus</w:t>
      </w:r>
      <w:proofErr w:type="spellEnd"/>
      <w:r w:rsidRPr="006A3287">
        <w:rPr>
          <w:rFonts w:ascii="Arial" w:hAnsi="Arial" w:cs="Arial"/>
          <w:i/>
          <w:iCs/>
          <w:lang w:val="en"/>
        </w:rPr>
        <w:t xml:space="preserve"> </w:t>
      </w:r>
      <w:proofErr w:type="spellStart"/>
      <w:r w:rsidRPr="006A3287">
        <w:rPr>
          <w:rFonts w:ascii="Arial" w:hAnsi="Arial" w:cs="Arial"/>
          <w:i/>
          <w:iCs/>
          <w:lang w:val="en"/>
        </w:rPr>
        <w:t>kari</w:t>
      </w:r>
      <w:proofErr w:type="spellEnd"/>
      <w:r w:rsidRPr="006A3287">
        <w:rPr>
          <w:rFonts w:ascii="Arial" w:hAnsi="Arial" w:cs="Arial"/>
          <w:i/>
          <w:iCs/>
          <w:lang w:val="en"/>
        </w:rPr>
        <w:t xml:space="preserve"> </w:t>
      </w:r>
      <w:proofErr w:type="spellStart"/>
      <w:r w:rsidRPr="006A3287">
        <w:rPr>
          <w:rFonts w:ascii="Arial" w:hAnsi="Arial" w:cs="Arial"/>
          <w:i/>
          <w:iCs/>
          <w:lang w:val="en"/>
        </w:rPr>
        <w:t>raech</w:t>
      </w:r>
      <w:proofErr w:type="spellEnd"/>
      <w:r w:rsidRPr="006A3287">
        <w:rPr>
          <w:rFonts w:ascii="Arial" w:hAnsi="Arial" w:cs="Arial"/>
          <w:i/>
          <w:iCs/>
          <w:lang w:val="en"/>
        </w:rPr>
        <w:t xml:space="preserve"> </w:t>
      </w:r>
      <w:proofErr w:type="spellStart"/>
      <w:r w:rsidRPr="006A3287">
        <w:rPr>
          <w:rFonts w:ascii="Arial" w:hAnsi="Arial" w:cs="Arial"/>
          <w:i/>
          <w:iCs/>
          <w:lang w:val="en"/>
        </w:rPr>
        <w:t>wain</w:t>
      </w:r>
      <w:proofErr w:type="spellEnd"/>
      <w:r w:rsidRPr="006A3287">
        <w:rPr>
          <w:rFonts w:ascii="Arial" w:hAnsi="Arial" w:cs="Arial"/>
          <w:lang w:val="en"/>
        </w:rPr>
        <w:t>" meaning "B</w:t>
      </w:r>
      <w:r w:rsidR="002C0614">
        <w:rPr>
          <w:rFonts w:ascii="Arial" w:hAnsi="Arial" w:cs="Arial"/>
          <w:lang w:val="en"/>
        </w:rPr>
        <w:t>rother who will protect us now,</w:t>
      </w:r>
      <w:r w:rsidRPr="006A3287">
        <w:rPr>
          <w:rFonts w:ascii="Arial" w:hAnsi="Arial" w:cs="Arial"/>
          <w:lang w:val="en"/>
        </w:rPr>
        <w:t xml:space="preserve"> </w:t>
      </w:r>
      <w:proofErr w:type="spellStart"/>
      <w:r w:rsidRPr="006A3287">
        <w:rPr>
          <w:rFonts w:ascii="Arial" w:hAnsi="Arial" w:cs="Arial"/>
          <w:lang w:val="en"/>
        </w:rPr>
        <w:t>Shaheed</w:t>
      </w:r>
      <w:proofErr w:type="spellEnd"/>
      <w:r w:rsidRPr="006A3287">
        <w:rPr>
          <w:rFonts w:ascii="Arial" w:hAnsi="Arial" w:cs="Arial"/>
          <w:lang w:val="en"/>
        </w:rPr>
        <w:t xml:space="preserve"> Aga Syed Mehdi was laid to rest at </w:t>
      </w:r>
      <w:proofErr w:type="spellStart"/>
      <w:r w:rsidRPr="006A3287">
        <w:rPr>
          <w:rFonts w:ascii="Arial" w:hAnsi="Arial" w:cs="Arial"/>
          <w:lang w:val="en"/>
        </w:rPr>
        <w:t>Sarkaar's</w:t>
      </w:r>
      <w:proofErr w:type="spellEnd"/>
      <w:r w:rsidRPr="006A3287">
        <w:rPr>
          <w:rFonts w:ascii="Arial" w:hAnsi="Arial" w:cs="Arial"/>
          <w:lang w:val="en"/>
        </w:rPr>
        <w:t xml:space="preserve"> Shrine </w:t>
      </w:r>
      <w:proofErr w:type="spellStart"/>
      <w:r w:rsidRPr="006A3287">
        <w:rPr>
          <w:rFonts w:ascii="Arial" w:hAnsi="Arial" w:cs="Arial"/>
          <w:lang w:val="en"/>
        </w:rPr>
        <w:t>Budgam</w:t>
      </w:r>
      <w:proofErr w:type="spellEnd"/>
      <w:r w:rsidR="002C0614">
        <w:rPr>
          <w:rFonts w:ascii="Arial" w:hAnsi="Arial" w:cs="Arial"/>
          <w:lang w:val="en"/>
        </w:rPr>
        <w:t>.</w:t>
      </w:r>
    </w:p>
    <w:p w:rsidR="006A3287" w:rsidRDefault="002C0614" w:rsidP="00080795">
      <w:pPr>
        <w:pStyle w:val="NormalWeb"/>
        <w:jc w:val="both"/>
        <w:rPr>
          <w:rFonts w:ascii="Arial" w:hAnsi="Arial" w:cs="Arial"/>
        </w:rPr>
      </w:pPr>
      <w:r w:rsidRPr="002C0614">
        <w:rPr>
          <w:rFonts w:ascii="Arial" w:hAnsi="Arial" w:cs="Arial"/>
          <w:b/>
          <w:u w:val="single"/>
        </w:rPr>
        <w:t>Police record the cause of his death:</w:t>
      </w:r>
      <w:r>
        <w:rPr>
          <w:rFonts w:ascii="Arial" w:hAnsi="Arial" w:cs="Arial"/>
          <w:b/>
          <w:u w:val="single"/>
        </w:rPr>
        <w:t xml:space="preserve"> </w:t>
      </w:r>
      <w:r w:rsidRPr="002C0614">
        <w:rPr>
          <w:rFonts w:ascii="Arial" w:hAnsi="Arial" w:cs="Arial"/>
        </w:rPr>
        <w:t xml:space="preserve">A senior police officer said that the Shia leader was on his way to </w:t>
      </w:r>
      <w:proofErr w:type="spellStart"/>
      <w:r w:rsidRPr="002C0614">
        <w:rPr>
          <w:rFonts w:ascii="Arial" w:hAnsi="Arial" w:cs="Arial"/>
        </w:rPr>
        <w:t>Magam</w:t>
      </w:r>
      <w:proofErr w:type="spellEnd"/>
      <w:r w:rsidRPr="002C0614">
        <w:rPr>
          <w:rFonts w:ascii="Arial" w:hAnsi="Arial" w:cs="Arial"/>
        </w:rPr>
        <w:t xml:space="preserve"> in </w:t>
      </w:r>
      <w:proofErr w:type="spellStart"/>
      <w:r w:rsidRPr="002C0614">
        <w:rPr>
          <w:rFonts w:ascii="Arial" w:hAnsi="Arial" w:cs="Arial"/>
        </w:rPr>
        <w:t>Budgam</w:t>
      </w:r>
      <w:proofErr w:type="spellEnd"/>
      <w:r w:rsidRPr="002C0614">
        <w:rPr>
          <w:rFonts w:ascii="Arial" w:hAnsi="Arial" w:cs="Arial"/>
        </w:rPr>
        <w:t xml:space="preserve"> district from </w:t>
      </w:r>
      <w:proofErr w:type="spellStart"/>
      <w:r w:rsidRPr="002C0614">
        <w:rPr>
          <w:rFonts w:ascii="Arial" w:hAnsi="Arial" w:cs="Arial"/>
        </w:rPr>
        <w:t>Kanihama</w:t>
      </w:r>
      <w:proofErr w:type="spellEnd"/>
      <w:r w:rsidRPr="002C0614">
        <w:rPr>
          <w:rFonts w:ascii="Arial" w:hAnsi="Arial" w:cs="Arial"/>
        </w:rPr>
        <w:t xml:space="preserve"> village</w:t>
      </w:r>
      <w:r>
        <w:rPr>
          <w:rFonts w:ascii="Arial" w:hAnsi="Arial" w:cs="Arial"/>
        </w:rPr>
        <w:t xml:space="preserve"> and t</w:t>
      </w:r>
      <w:r w:rsidRPr="002C0614">
        <w:rPr>
          <w:rFonts w:ascii="Arial" w:hAnsi="Arial" w:cs="Arial"/>
        </w:rPr>
        <w:t xml:space="preserve">he sources </w:t>
      </w:r>
      <w:r w:rsidRPr="002C0614">
        <w:rPr>
          <w:rFonts w:ascii="Arial" w:hAnsi="Arial" w:cs="Arial"/>
        </w:rPr>
        <w:lastRenderedPageBreak/>
        <w:t>said that an improvised explosive device was planted in an underground water pipe. The IED exploded when the vehicle passed over the spot ripping apart the bullet proof gypsy</w:t>
      </w:r>
      <w:r>
        <w:rPr>
          <w:rFonts w:ascii="Arial" w:hAnsi="Arial" w:cs="Arial"/>
        </w:rPr>
        <w:t>.</w:t>
      </w:r>
      <w:r w:rsidR="00B87313" w:rsidRPr="00B87313">
        <w:t xml:space="preserve"> </w:t>
      </w:r>
    </w:p>
    <w:p w:rsidR="002C0614" w:rsidRDefault="002C0614" w:rsidP="002C0614">
      <w:pPr>
        <w:rPr>
          <w:sz w:val="24"/>
          <w:szCs w:val="24"/>
        </w:rPr>
      </w:pPr>
      <w:r w:rsidRPr="002C0614">
        <w:rPr>
          <w:rFonts w:ascii="Arial" w:hAnsi="Arial" w:cs="Arial"/>
          <w:b/>
          <w:u w:val="single"/>
        </w:rPr>
        <w:t>Link:</w:t>
      </w:r>
      <w:r>
        <w:rPr>
          <w:rFonts w:ascii="Arial" w:hAnsi="Arial" w:cs="Arial"/>
          <w:b/>
          <w:u w:val="single"/>
        </w:rPr>
        <w:t xml:space="preserve"> </w:t>
      </w:r>
      <w:r>
        <w:rPr>
          <w:sz w:val="24"/>
          <w:szCs w:val="24"/>
        </w:rPr>
        <w:t xml:space="preserve">  </w:t>
      </w:r>
      <w:hyperlink r:id="rId10" w:history="1">
        <w:r w:rsidRPr="00C745DF">
          <w:rPr>
            <w:rStyle w:val="Hyperlink"/>
            <w:sz w:val="24"/>
            <w:szCs w:val="24"/>
          </w:rPr>
          <w:t>https://en.wikipedia.org/</w:t>
        </w:r>
        <w:r w:rsidRPr="00D45A15">
          <w:rPr>
            <w:rStyle w:val="Hyperlink"/>
            <w:rFonts w:ascii="Arial" w:hAnsi="Arial" w:cs="Arial"/>
            <w:sz w:val="24"/>
            <w:szCs w:val="24"/>
          </w:rPr>
          <w:t>wiki</w:t>
        </w:r>
        <w:r w:rsidRPr="00C745DF">
          <w:rPr>
            <w:rStyle w:val="Hyperlink"/>
            <w:sz w:val="24"/>
            <w:szCs w:val="24"/>
          </w:rPr>
          <w:t>/Shaheed_Aga_Syed_Mehdi</w:t>
        </w:r>
      </w:hyperlink>
    </w:p>
    <w:p w:rsidR="002C0614" w:rsidRPr="00D45A15" w:rsidRDefault="002C0614" w:rsidP="002C0614">
      <w:pPr>
        <w:pStyle w:val="NormalWeb"/>
        <w:jc w:val="both"/>
        <w:rPr>
          <w:rFonts w:ascii="Arial" w:hAnsi="Arial" w:cs="Arial"/>
        </w:rPr>
      </w:pPr>
      <w:r>
        <w:tab/>
      </w:r>
      <w:bookmarkStart w:id="1" w:name="_GoBack"/>
      <w:r w:rsidR="00D45A15" w:rsidRPr="00D45A15">
        <w:rPr>
          <w:rFonts w:ascii="Arial" w:hAnsi="Arial" w:cs="Arial"/>
        </w:rPr>
        <w:fldChar w:fldCharType="begin"/>
      </w:r>
      <w:r w:rsidR="00D45A15" w:rsidRPr="00D45A15">
        <w:rPr>
          <w:rFonts w:ascii="Arial" w:hAnsi="Arial" w:cs="Arial"/>
        </w:rPr>
        <w:instrText xml:space="preserve"> HYPERLINK "https://m.rediff.com/news/2000/nov/03jk1.htm" </w:instrText>
      </w:r>
      <w:r w:rsidR="00D45A15" w:rsidRPr="00D45A15">
        <w:rPr>
          <w:rFonts w:ascii="Arial" w:hAnsi="Arial" w:cs="Arial"/>
        </w:rPr>
        <w:fldChar w:fldCharType="separate"/>
      </w:r>
      <w:r w:rsidRPr="00D45A15">
        <w:rPr>
          <w:rStyle w:val="Hyperlink"/>
          <w:rFonts w:ascii="Arial" w:hAnsi="Arial" w:cs="Arial"/>
        </w:rPr>
        <w:t>https://m.rediff.com/news/2000/nov/03jk1.htm</w:t>
      </w:r>
      <w:r w:rsidR="00D45A15" w:rsidRPr="00D45A15">
        <w:rPr>
          <w:rStyle w:val="Hyperlink"/>
          <w:rFonts w:ascii="Arial" w:hAnsi="Arial" w:cs="Arial"/>
        </w:rPr>
        <w:fldChar w:fldCharType="end"/>
      </w:r>
      <w:bookmarkEnd w:id="1"/>
    </w:p>
    <w:p w:rsidR="00B87313" w:rsidRPr="002C0614" w:rsidRDefault="00B87313" w:rsidP="002C0614">
      <w:pPr>
        <w:pStyle w:val="NormalWeb"/>
        <w:jc w:val="both"/>
        <w:rPr>
          <w:rFonts w:ascii="Arial" w:hAnsi="Arial" w:cs="Arial"/>
          <w:b/>
          <w:u w:val="single"/>
        </w:rPr>
      </w:pPr>
    </w:p>
    <w:p w:rsidR="00080795" w:rsidRPr="00791757" w:rsidRDefault="00B87313" w:rsidP="00080795">
      <w:pPr>
        <w:jc w:val="both"/>
        <w:rPr>
          <w:rFonts w:ascii="Arial" w:hAnsi="Arial" w:cs="Arial"/>
          <w:sz w:val="24"/>
          <w:szCs w:val="24"/>
        </w:rPr>
      </w:pPr>
      <w:r w:rsidRPr="00A07EC1">
        <w:rPr>
          <w:noProof/>
        </w:rPr>
        <w:drawing>
          <wp:inline distT="0" distB="0" distL="0" distR="0" wp14:anchorId="7F562770" wp14:editId="2733E59E">
            <wp:extent cx="1543050" cy="1333500"/>
            <wp:effectExtent l="0" t="0" r="0" b="0"/>
            <wp:docPr id="2" name="Picture 2" descr="Aga Mehdi Portrai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a Mehdi Portrai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795" w:rsidRPr="0079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97"/>
    <w:rsid w:val="00080795"/>
    <w:rsid w:val="002C0614"/>
    <w:rsid w:val="005435E8"/>
    <w:rsid w:val="005F037D"/>
    <w:rsid w:val="006A3287"/>
    <w:rsid w:val="00766597"/>
    <w:rsid w:val="00791757"/>
    <w:rsid w:val="00B87313"/>
    <w:rsid w:val="00D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shm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n_National_Congres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ile:Aga_Mehdi_Portrait.png" TargetMode="External"/><Relationship Id="rId10" Type="http://schemas.openxmlformats.org/officeDocument/2006/relationships/hyperlink" Target="https://en.wikipedia.org/wiki/Shaheed_Aga_Syed_Meh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hia_I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5</cp:revision>
  <dcterms:created xsi:type="dcterms:W3CDTF">2020-11-20T06:16:00Z</dcterms:created>
  <dcterms:modified xsi:type="dcterms:W3CDTF">2020-12-12T04:36:00Z</dcterms:modified>
</cp:coreProperties>
</file>